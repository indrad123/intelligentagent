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0" distB="0" distT="0" distL="114300" distR="114300" hidden="0" layoutInCell="1" locked="0" relativeHeight="0" simplePos="0">
                <wp:simplePos x="0" y="0"/>
                <wp:positionH relativeFrom="page">
                  <wp:posOffset>-106199</wp:posOffset>
                </wp:positionH>
                <wp:positionV relativeFrom="margin">
                  <wp:posOffset>-6207824</wp:posOffset>
                </wp:positionV>
                <wp:extent cx="7771765" cy="8229600"/>
                <wp:effectExtent b="0" l="0" r="0" t="0"/>
                <wp:wrapNone/>
                <wp:docPr id="408" name=""/>
                <a:graphic>
                  <a:graphicData uri="http://schemas.microsoft.com/office/word/2010/wordprocessingGroup">
                    <wpg:wgp>
                      <wpg:cNvGrpSpPr/>
                      <wpg:grpSpPr>
                        <a:xfrm>
                          <a:off x="1459800" y="0"/>
                          <a:ext cx="7771765" cy="8229600"/>
                          <a:chOff x="1459800" y="0"/>
                          <a:chExt cx="7772400" cy="7560000"/>
                        </a:xfrm>
                      </wpg:grpSpPr>
                      <wpg:grpSp>
                        <wpg:cNvGrpSpPr/>
                        <wpg:grpSpPr>
                          <a:xfrm>
                            <a:off x="1459800" y="0"/>
                            <a:ext cx="7772400" cy="7560000"/>
                            <a:chOff x="0" y="1440"/>
                            <a:chExt cx="12240" cy="12959"/>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9661"/>
                              <a:ext cx="12240" cy="4738"/>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s:wsp>
                              <wps:cNvSpPr/>
                              <wps:cNvPr id="7" name="Shape 7"/>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spcFirstLastPara="1" rIns="91425" wrap="square" tIns="91425">
                                <a:noAutofit/>
                              </wps:bodyPr>
                            </wps:wsp>
                            <wps:wsp>
                              <wps:cNvSpPr/>
                              <wps:cNvPr id="8" name="Shape 8"/>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spcFirstLastPara="1" rIns="91425" wrap="square" tIns="91425">
                                <a:noAutofit/>
                              </wps:bodyPr>
                            </wps:wsp>
                          </wpg:grpSp>
                          <wps:wsp>
                            <wps:cNvSpPr/>
                            <wps:cNvPr id="9" name="Shape 9"/>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a:noAutofit/>
                            </wps:bodyPr>
                          </wps:wsp>
                          <wps:wsp>
                            <wps:cNvSpPr/>
                            <wps:cNvPr id="10" name="Shape 10"/>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1" name="Shape 11"/>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a:noAutofit/>
                            </wps:bodyPr>
                          </wps:wsp>
                          <wps:wsp>
                            <wps:cNvSpPr/>
                            <wps:cNvPr id="12" name="Shape 12"/>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spcFirstLastPara="1" rIns="91425" wrap="square" tIns="91425">
                              <a:noAutofit/>
                            </wps:bodyPr>
                          </wps:wsp>
                          <wps:wsp>
                            <wps:cNvSpPr/>
                            <wps:cNvPr id="13" name="Shape 13"/>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spcFirstLastPara="1" rIns="91425" wrap="square" tIns="91425">
                              <a:noAutofit/>
                            </wps:bodyPr>
                          </wps:wsp>
                          <wps:wsp>
                            <wps:cNvSpPr/>
                            <wps:cNvPr id="14" name="Shape 14"/>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spcFirstLastPara="1" rIns="91425" wrap="square" tIns="91425">
                              <a:noAutofit/>
                            </wps:bodyPr>
                          </wps:wsp>
                        </wpg:grpSp>
                        <wps:wsp>
                          <wps:cNvSpPr/>
                          <wps:cNvPr id="15" name="Shape 15"/>
                          <wps:spPr>
                            <a:xfrm>
                              <a:off x="1800" y="1440"/>
                              <a:ext cx="8638" cy="104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Team Project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wps:wsp>
                          <wps:cNvSpPr/>
                          <wps:cNvPr id="16" name="Shape 16"/>
                          <wps:spPr>
                            <a:xfrm>
                              <a:off x="6494" y="11160"/>
                              <a:ext cx="4998" cy="169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96"/>
                                    <w:vertAlign w:val="baseline"/>
                                  </w:rPr>
                                  <w:t xml:space="preserve">May 2023</w:t>
                                </w:r>
                              </w:p>
                            </w:txbxContent>
                          </wps:txbx>
                          <wps:bodyPr anchorCtr="0" anchor="t" bIns="45700" lIns="91425" spcFirstLastPara="1" rIns="91425" wrap="square" tIns="45700">
                            <a:noAutofit/>
                          </wps:bodyPr>
                        </wps:wsp>
                        <wps:wsp>
                          <wps:cNvSpPr/>
                          <wps:cNvPr id="17" name="Shape 17"/>
                          <wps:spPr>
                            <a:xfrm>
                              <a:off x="1800" y="2294"/>
                              <a:ext cx="8638" cy="72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72"/>
                                    <w:vertAlign w:val="baseline"/>
                                  </w:rPr>
                                  <w:t xml:space="preserve">Intelligent Agent Project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72"/>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Project Proposal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Group number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b"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-106199</wp:posOffset>
                </wp:positionH>
                <wp:positionV relativeFrom="margin">
                  <wp:posOffset>-6207824</wp:posOffset>
                </wp:positionV>
                <wp:extent cx="7771765" cy="8229600"/>
                <wp:effectExtent b="0" l="0" r="0" t="0"/>
                <wp:wrapNone/>
                <wp:docPr id="40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771765" cy="82296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0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Computerised devices are being used in every part of our lives. With the exponential growth of digital data, businesses and individuals face the challenge of organising and categorizing vast amounts of files. Intelligent agents can process and analyse large volumes of data much faster and more efficiently than humans (Russell, 2021). Also our digital assets are vulnerable to attack from malicious files. There are several file types that can be dangerous to our computer system (Hoffman, 2017) which may be difficult for an average computer user to differentiate between ordinary and malicious files. The aim of our project is to deploy intelligent agents to automate the process of classifying files. This project design proposal provides an outline plan for designing and developing intelligent agents to classify files based on the file name extension.</w:t>
      </w:r>
    </w:p>
    <w:p w:rsidR="00000000" w:rsidDel="00000000" w:rsidP="00000000" w:rsidRDefault="00000000" w:rsidRPr="00000000" w14:paraId="0000000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Objectives </w:t>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objectives of this project are: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design and develop intelligent agents to be able to analyse the file name extension for classification with various file types such as documents, images, audio and video files (Examples: JPEG, PNG, PDF, DOCX, XLXS, MP3, WAV, etc.</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an interface for users to interact with the agent to review and validate the classification results and provide feedback.</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testing and validation to ensure accuracy and efficiency of the intelligent agents</w:t>
      </w:r>
    </w:p>
    <w:p w:rsidR="00000000" w:rsidDel="00000000" w:rsidP="00000000" w:rsidRDefault="00000000" w:rsidRPr="00000000" w14:paraId="0000000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Methodology</w:t>
      </w:r>
    </w:p>
    <w:p w:rsidR="00000000" w:rsidDel="00000000" w:rsidP="00000000" w:rsidRDefault="00000000" w:rsidRPr="00000000" w14:paraId="0000000A">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Analysis</w:t>
      </w:r>
    </w:p>
    <w:p w:rsidR="00000000" w:rsidDel="00000000" w:rsidP="00000000" w:rsidRDefault="00000000" w:rsidRPr="00000000" w14:paraId="0000000B">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Defining file types: Define the file types and extensions to be classified  </w:t>
      </w:r>
    </w:p>
    <w:p w:rsidR="00000000" w:rsidDel="00000000" w:rsidP="00000000" w:rsidRDefault="00000000" w:rsidRPr="00000000" w14:paraId="0000000C">
      <w:pPr>
        <w:spacing w:line="48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Data preparation: Identifying features ( file name extension)</w:t>
      </w:r>
    </w:p>
    <w:p w:rsidR="00000000" w:rsidDel="00000000" w:rsidP="00000000" w:rsidRDefault="00000000" w:rsidRPr="00000000" w14:paraId="0000000D">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Choice of Python libraries: The following Python libraries will be used in this project.</w:t>
      </w:r>
    </w:p>
    <w:p w:rsidR="00000000" w:rsidDel="00000000" w:rsidP="00000000" w:rsidRDefault="00000000" w:rsidRPr="00000000" w14:paraId="0000000E">
      <w:pPr>
        <w:spacing w:line="480" w:lineRule="auto"/>
        <w:ind w:left="720" w:firstLine="0"/>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Flask – useful for building web interface for users to interact with the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spacing w:line="480" w:lineRule="auto"/>
        <w:ind w:left="720" w:firstLine="0"/>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sz w:val="24"/>
          <w:szCs w:val="24"/>
          <w:rtl w:val="0"/>
        </w:rPr>
        <w:t xml:space="preserve">werkzeug – useful for ensuring security in file handling, providing secure file names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os – useful for various operating system-dependent functionalities such as managing file and directory operations</w:t>
      </w:r>
    </w:p>
    <w:p w:rsidR="00000000" w:rsidDel="00000000" w:rsidP="00000000" w:rsidRDefault="00000000" w:rsidRPr="00000000" w14:paraId="00000011">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shutil – useful for performing high level operation on files and in automated file management</w:t>
      </w:r>
    </w:p>
    <w:p w:rsidR="00000000" w:rsidDel="00000000" w:rsidP="00000000" w:rsidRDefault="00000000" w:rsidRPr="00000000" w14:paraId="0000001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Project Design and Architecture </w:t>
      </w:r>
    </w:p>
    <w:p w:rsidR="00000000" w:rsidDel="00000000" w:rsidP="00000000" w:rsidRDefault="00000000" w:rsidRPr="00000000" w14:paraId="00000013">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Reactive agent</w:t>
      </w:r>
    </w:p>
    <w:p w:rsidR="00000000" w:rsidDel="00000000" w:rsidP="00000000" w:rsidRDefault="00000000" w:rsidRPr="00000000" w14:paraId="00000014">
      <w:pPr>
        <w:spacing w:line="48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This project would deploy multi-agent system as it could be a powerful approach for file classification. Peng et al. (2001) had compared single and multi agent performance based on criteria such as response time, quality of classification and economic/privacy considerations for the classification of computer science and Medline documents. Their results indicate that collaborative multi-agent system performs better than single agent system. Multi-agent systems involve the coordination and interaction of multiple agents to achieve collective goals. These systems address complex problems that require cooperation, communication, and negotiation among agents. Techniques for multi-agent systems include protocols for communication, coordination algorithms, and game theory.</w:t>
      </w:r>
    </w:p>
    <w:p w:rsidR="00000000" w:rsidDel="00000000" w:rsidP="00000000" w:rsidRDefault="00000000" w:rsidRPr="00000000" w14:paraId="00000016">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File Upload Agent: This agent is responsible for accepting file uploads from the user through the web interface. It leverages Flask's capabilities to handle file uploads securely.</w:t>
      </w:r>
    </w:p>
    <w:p w:rsidR="00000000" w:rsidDel="00000000" w:rsidP="00000000" w:rsidRDefault="00000000" w:rsidRPr="00000000" w14:paraId="00000017">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File Classification Agent: This agent's function is to classify the uploaded files based on their extensions. It categorizes files as either 'safe' or 'suspicious' based on a predetermined list of file extensions.</w:t>
      </w:r>
    </w:p>
    <w:p w:rsidR="00000000" w:rsidDel="00000000" w:rsidP="00000000" w:rsidRDefault="00000000" w:rsidRPr="00000000" w14:paraId="00000018">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File Movement Agent: Post-classification, this agent moves files to their designated folders ('Safe' or 'Suspicious'), and within these, to specific sub-folders based on file type. It uses the Python 'os' and 'shutil' libraries for these operations.</w:t>
      </w:r>
    </w:p>
    <w:p w:rsidR="00000000" w:rsidDel="00000000" w:rsidP="00000000" w:rsidRDefault="00000000" w:rsidRPr="00000000" w14:paraId="00000019">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Two different graphical designs – UML model</w:t>
      </w:r>
    </w:p>
    <w:sdt>
      <w:sdtPr>
        <w:tag w:val="goog_rdk_4"/>
      </w:sdtPr>
      <w:sdtContent>
        <w:p w:rsidR="00000000" w:rsidDel="00000000" w:rsidP="00000000" w:rsidRDefault="00000000" w:rsidRPr="00000000" w14:paraId="0000001A">
          <w:pPr>
            <w:spacing w:line="480" w:lineRule="auto"/>
            <w:ind w:left="0" w:firstLine="0"/>
            <w:rPr>
              <w:ins w:author="Indra Dewaji" w:id="0" w:date="2023-06-06T06:48:43Z"/>
              <w:rFonts w:ascii="Arial" w:cs="Arial" w:eastAsia="Arial" w:hAnsi="Arial"/>
              <w:sz w:val="24"/>
              <w:szCs w:val="24"/>
            </w:rPr>
          </w:pPr>
          <w:sdt>
            <w:sdtPr>
              <w:tag w:val="goog_rdk_2"/>
            </w:sdtPr>
            <w:sdtContent>
              <w:commentRangeStart w:id="2"/>
            </w:sdtContent>
          </w:sdt>
          <w:r w:rsidDel="00000000" w:rsidR="00000000" w:rsidRPr="00000000">
            <w:rPr>
              <w:rFonts w:ascii="Arial" w:cs="Arial" w:eastAsia="Arial" w:hAnsi="Arial"/>
              <w:sz w:val="24"/>
              <w:szCs w:val="24"/>
            </w:rPr>
            <w:drawing>
              <wp:inline distB="114300" distT="114300" distL="114300" distR="114300">
                <wp:extent cx="5731200" cy="2222500"/>
                <wp:effectExtent b="0" l="0" r="0" t="0"/>
                <wp:docPr id="4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222500"/>
                        </a:xfrm>
                        <a:prstGeom prst="rect"/>
                        <a:ln/>
                      </pic:spPr>
                    </pic:pic>
                  </a:graphicData>
                </a:graphic>
              </wp:inline>
            </w:drawing>
          </w:r>
          <w:sdt>
            <w:sdtPr>
              <w:tag w:val="goog_rdk_3"/>
            </w:sdtPr>
            <w:sdtContent>
              <w:ins w:author="Indra Dewaji" w:id="0" w:date="2023-06-06T06:48:43Z">
                <w:commentRangeEnd w:id="2"/>
                <w:r w:rsidDel="00000000" w:rsidR="00000000" w:rsidRPr="00000000">
                  <w:commentReference w:id="2"/>
                </w:r>
                <w:r w:rsidDel="00000000" w:rsidR="00000000" w:rsidRPr="00000000">
                  <w:rPr>
                    <w:rtl w:val="0"/>
                  </w:rPr>
                </w:r>
              </w:ins>
            </w:sdtContent>
          </w:sdt>
        </w:p>
      </w:sdtContent>
    </w:sdt>
    <w:sdt>
      <w:sdtPr>
        <w:tag w:val="goog_rdk_6"/>
      </w:sdtPr>
      <w:sdtContent>
        <w:p w:rsidR="00000000" w:rsidDel="00000000" w:rsidP="00000000" w:rsidRDefault="00000000" w:rsidRPr="00000000" w14:paraId="0000001B">
          <w:pPr>
            <w:spacing w:line="480" w:lineRule="auto"/>
            <w:ind w:left="0" w:firstLine="0"/>
            <w:jc w:val="center"/>
            <w:rPr>
              <w:rFonts w:ascii="Arial" w:cs="Arial" w:eastAsia="Arial" w:hAnsi="Arial"/>
              <w:sz w:val="24"/>
              <w:szCs w:val="24"/>
            </w:rPr>
            <w:pPrChange w:author="Indra Dewaji" w:id="0" w:date="2023-06-06T06:48:50Z">
              <w:pPr>
                <w:spacing w:line="480" w:lineRule="auto"/>
                <w:ind w:left="0" w:firstLine="0"/>
              </w:pPr>
            </w:pPrChange>
          </w:pPr>
          <w:sdt>
            <w:sdtPr>
              <w:tag w:val="goog_rdk_5"/>
            </w:sdtPr>
            <w:sdtContent>
              <w:ins w:author="Indra Dewaji" w:id="0" w:date="2023-06-06T06:48:43Z">
                <w:r w:rsidDel="00000000" w:rsidR="00000000" w:rsidRPr="00000000">
                  <w:rPr>
                    <w:rFonts w:ascii="Arial" w:cs="Arial" w:eastAsia="Arial" w:hAnsi="Arial"/>
                    <w:sz w:val="24"/>
                    <w:szCs w:val="24"/>
                    <w:rtl w:val="0"/>
                  </w:rPr>
                  <w:t xml:space="preserve">Figure 1. Use Case UML</w:t>
                </w:r>
              </w:ins>
            </w:sdtContent>
          </w:sdt>
          <w:r w:rsidDel="00000000" w:rsidR="00000000" w:rsidRPr="00000000">
            <w:rPr>
              <w:rtl w:val="0"/>
            </w:rPr>
          </w:r>
        </w:p>
      </w:sdtContent>
    </w:sdt>
    <w:sdt>
      <w:sdtPr>
        <w:tag w:val="goog_rdk_7"/>
      </w:sdtPr>
      <w:sdtContent>
        <w:p w:rsidR="00000000" w:rsidDel="00000000" w:rsidP="00000000" w:rsidRDefault="00000000" w:rsidRPr="00000000" w14:paraId="0000001C">
          <w:pPr>
            <w:spacing w:line="480" w:lineRule="auto"/>
            <w:ind w:left="0" w:firstLine="0"/>
            <w:rPr>
              <w:rFonts w:ascii="Arial" w:cs="Arial" w:eastAsia="Arial" w:hAnsi="Arial"/>
              <w:sz w:val="24"/>
              <w:szCs w:val="24"/>
            </w:rPr>
            <w:pPrChange w:author="Indra Dewaji" w:id="0" w:date="2023-06-06T06:39:26Z">
              <w:pPr>
                <w:spacing w:line="480" w:lineRule="auto"/>
                <w:ind w:left="1440" w:firstLine="0"/>
              </w:pPr>
            </w:pPrChange>
          </w:pPr>
          <w:r w:rsidDel="00000000" w:rsidR="00000000" w:rsidRPr="00000000">
            <w:rPr>
              <w:rtl w:val="0"/>
            </w:rPr>
          </w:r>
        </w:p>
      </w:sdtContent>
    </w:sdt>
    <w:sdt>
      <w:sdtPr>
        <w:tag w:val="goog_rdk_10"/>
      </w:sdtPr>
      <w:sdtContent>
        <w:p w:rsidR="00000000" w:rsidDel="00000000" w:rsidP="00000000" w:rsidRDefault="00000000" w:rsidRPr="00000000" w14:paraId="0000001D">
          <w:pPr>
            <w:spacing w:line="480" w:lineRule="auto"/>
            <w:ind w:left="720" w:firstLine="0"/>
            <w:rPr>
              <w:ins w:author="Indra Dewaji" w:id="3" w:date="2023-06-06T06:49:06Z"/>
              <w:rFonts w:ascii="Arial" w:cs="Arial" w:eastAsia="Arial" w:hAnsi="Arial"/>
              <w:sz w:val="24"/>
              <w:szCs w:val="24"/>
            </w:rPr>
          </w:pPr>
          <w:sdt>
            <w:sdtPr>
              <w:tag w:val="goog_rdk_8"/>
            </w:sdtPr>
            <w:sdtContent>
              <w:commentRangeStart w:id="3"/>
            </w:sdtContent>
          </w:sdt>
          <w:r w:rsidDel="00000000" w:rsidR="00000000" w:rsidRPr="00000000">
            <w:rPr>
              <w:rFonts w:ascii="Arial" w:cs="Arial" w:eastAsia="Arial" w:hAnsi="Arial"/>
              <w:sz w:val="24"/>
              <w:szCs w:val="24"/>
            </w:rPr>
            <w:drawing>
              <wp:inline distB="0" distT="0" distL="0" distR="0">
                <wp:extent cx="5731510" cy="3121082"/>
                <wp:effectExtent b="0" l="0" r="0" t="0"/>
                <wp:docPr descr="C:\Users\Nithya\Documents\Nithya\MSc AI\Module 5_IA\UML file.jpg" id="414" name="image2.jpg"/>
                <a:graphic>
                  <a:graphicData uri="http://schemas.openxmlformats.org/drawingml/2006/picture">
                    <pic:pic>
                      <pic:nvPicPr>
                        <pic:cNvPr descr="C:\Users\Nithya\Documents\Nithya\MSc AI\Module 5_IA\UML file.jpg" id="0" name="image2.jpg"/>
                        <pic:cNvPicPr preferRelativeResize="0"/>
                      </pic:nvPicPr>
                      <pic:blipFill>
                        <a:blip r:embed="rId11"/>
                        <a:srcRect b="0" l="0" r="0" t="0"/>
                        <a:stretch>
                          <a:fillRect/>
                        </a:stretch>
                      </pic:blipFill>
                      <pic:spPr>
                        <a:xfrm>
                          <a:off x="0" y="0"/>
                          <a:ext cx="5731510" cy="3121082"/>
                        </a:xfrm>
                        <a:prstGeom prst="rect"/>
                        <a:ln/>
                      </pic:spPr>
                    </pic:pic>
                  </a:graphicData>
                </a:graphic>
              </wp:inline>
            </w:drawing>
          </w:r>
          <w:sdt>
            <w:sdtPr>
              <w:tag w:val="goog_rdk_9"/>
            </w:sdtPr>
            <w:sdtContent>
              <w:ins w:author="Indra Dewaji" w:id="3" w:date="2023-06-06T06:49:06Z">
                <w:commentRangeEnd w:id="3"/>
                <w:r w:rsidDel="00000000" w:rsidR="00000000" w:rsidRPr="00000000">
                  <w:commentReference w:id="3"/>
                </w:r>
                <w:r w:rsidDel="00000000" w:rsidR="00000000" w:rsidRPr="00000000">
                  <w:rPr>
                    <w:rtl w:val="0"/>
                  </w:rPr>
                </w:r>
              </w:ins>
            </w:sdtContent>
          </w:sdt>
        </w:p>
      </w:sdtContent>
    </w:sdt>
    <w:sdt>
      <w:sdtPr>
        <w:tag w:val="goog_rdk_12"/>
      </w:sdtPr>
      <w:sdtContent>
        <w:p w:rsidR="00000000" w:rsidDel="00000000" w:rsidP="00000000" w:rsidRDefault="00000000" w:rsidRPr="00000000" w14:paraId="0000001E">
          <w:pPr>
            <w:spacing w:line="480" w:lineRule="auto"/>
            <w:ind w:left="720" w:firstLine="0"/>
            <w:jc w:val="center"/>
            <w:rPr>
              <w:rFonts w:ascii="Arial" w:cs="Arial" w:eastAsia="Arial" w:hAnsi="Arial"/>
              <w:sz w:val="24"/>
              <w:szCs w:val="24"/>
            </w:rPr>
            <w:pPrChange w:author="Indra Dewaji" w:id="0" w:date="2023-06-06T06:49:09Z">
              <w:pPr>
                <w:spacing w:line="480" w:lineRule="auto"/>
                <w:ind w:left="720" w:firstLine="0"/>
              </w:pPr>
            </w:pPrChange>
          </w:pPr>
          <w:sdt>
            <w:sdtPr>
              <w:tag w:val="goog_rdk_11"/>
            </w:sdtPr>
            <w:sdtContent>
              <w:ins w:author="Indra Dewaji" w:id="3" w:date="2023-06-06T06:49:06Z">
                <w:r w:rsidDel="00000000" w:rsidR="00000000" w:rsidRPr="00000000">
                  <w:rPr>
                    <w:rFonts w:ascii="Arial" w:cs="Arial" w:eastAsia="Arial" w:hAnsi="Arial"/>
                    <w:sz w:val="24"/>
                    <w:szCs w:val="24"/>
                    <w:rtl w:val="0"/>
                  </w:rPr>
                  <w:t xml:space="preserve">Figure 2. Sequence UML</w:t>
                </w:r>
              </w:ins>
            </w:sdtContent>
          </w:sdt>
          <w:r w:rsidDel="00000000" w:rsidR="00000000" w:rsidRPr="00000000">
            <w:rPr>
              <w:rtl w:val="0"/>
            </w:rPr>
          </w:r>
        </w:p>
      </w:sdtContent>
    </w:sdt>
    <w:p w:rsidR="00000000" w:rsidDel="00000000" w:rsidP="00000000" w:rsidRDefault="00000000" w:rsidRPr="00000000" w14:paraId="0000001F">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and Implementation</w:t>
      </w:r>
    </w:p>
    <w:p w:rsidR="00000000" w:rsidDel="00000000" w:rsidP="00000000" w:rsidRDefault="00000000" w:rsidRPr="00000000" w14:paraId="00000020">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Testing and Evaluation</w:t>
      </w:r>
    </w:p>
    <w:p w:rsidR="00000000" w:rsidDel="00000000" w:rsidP="00000000" w:rsidRDefault="00000000" w:rsidRPr="00000000" w14:paraId="00000021">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Deployment: interface or API that allows users to input files, and the intelligent agent will provide predictions or classifications results</w:t>
      </w:r>
    </w:p>
    <w:p w:rsidR="00000000" w:rsidDel="00000000" w:rsidP="00000000" w:rsidRDefault="00000000" w:rsidRPr="00000000" w14:paraId="00000022">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Add screenshot of interface</w:t>
      </w:r>
    </w:p>
    <w:p w:rsidR="00000000" w:rsidDel="00000000" w:rsidP="00000000" w:rsidRDefault="00000000" w:rsidRPr="00000000" w14:paraId="00000023">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2209800"/>
            <wp:effectExtent b="0" l="0" r="0" t="0"/>
            <wp:docPr id="4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48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4826000"/>
            <wp:effectExtent b="0" l="0" r="0" t="0"/>
            <wp:docPr id="4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4876800"/>
            <wp:effectExtent b="0" l="0" r="0" t="0"/>
            <wp:docPr id="40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Timeline </w:t>
      </w:r>
    </w:p>
    <w:p w:rsidR="00000000" w:rsidDel="00000000" w:rsidP="00000000" w:rsidRDefault="00000000" w:rsidRPr="00000000" w14:paraId="0000002A">
      <w:pPr>
        <w:spacing w:line="48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07265" cy="2874268"/>
            <wp:effectExtent b="0" l="0" r="0" t="0"/>
            <wp:docPr id="412" name="image6.png"/>
            <a:graphic>
              <a:graphicData uri="http://schemas.openxmlformats.org/drawingml/2006/picture">
                <pic:pic>
                  <pic:nvPicPr>
                    <pic:cNvPr id="0" name="image6.png"/>
                    <pic:cNvPicPr preferRelativeResize="0"/>
                  </pic:nvPicPr>
                  <pic:blipFill>
                    <a:blip r:embed="rId15"/>
                    <a:srcRect b="13974" l="4375" r="4583" t="22705"/>
                    <a:stretch>
                      <a:fillRect/>
                    </a:stretch>
                  </pic:blipFill>
                  <pic:spPr>
                    <a:xfrm>
                      <a:off x="0" y="0"/>
                      <a:ext cx="5507265" cy="287426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Resources</w:t>
      </w:r>
    </w:p>
    <w:p w:rsidR="00000000" w:rsidDel="00000000" w:rsidP="00000000" w:rsidRDefault="00000000" w:rsidRPr="00000000" w14:paraId="0000002C">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3-member student team</w:t>
      </w:r>
    </w:p>
    <w:p w:rsidR="00000000" w:rsidDel="00000000" w:rsidP="00000000" w:rsidRDefault="00000000" w:rsidRPr="00000000" w14:paraId="0000002D">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Python libraries</w:t>
      </w:r>
    </w:p>
    <w:p w:rsidR="00000000" w:rsidDel="00000000" w:rsidP="00000000" w:rsidRDefault="00000000" w:rsidRPr="00000000" w14:paraId="0000002E">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Datasets for training and testing</w:t>
      </w:r>
    </w:p>
    <w:p w:rsidR="00000000" w:rsidDel="00000000" w:rsidP="00000000" w:rsidRDefault="00000000" w:rsidRPr="00000000" w14:paraId="0000002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Challenges encountered: (any issues around identifying and retrieving the data? Highlight (briefly) what paradigm(s), pattern(s), theories and practices you intend to utilise on this project to address the challenges. Justify your approaches supported by literature.)</w:t>
      </w:r>
    </w:p>
    <w:p w:rsidR="00000000" w:rsidDel="00000000" w:rsidP="00000000" w:rsidRDefault="00000000" w:rsidRPr="00000000" w14:paraId="0000003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for training and testing</w:t>
      </w:r>
    </w:p>
    <w:p w:rsidR="00000000" w:rsidDel="00000000" w:rsidP="00000000" w:rsidRDefault="00000000" w:rsidRPr="00000000" w14:paraId="0000003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significant challenge in the development process would be to  ensure the accurate classification of files. The current approach uses file extensions, which can be misleading if a malicious file is disguised with a benign extension (Casey, 2011). Further, ensuring secure file upload to prevent directory traversal attacks is a critical concern (Stuttard &amp; Pinto, 2011).</w:t>
      </w:r>
    </w:p>
    <w:p w:rsidR="00000000" w:rsidDel="00000000" w:rsidP="00000000" w:rsidRDefault="00000000" w:rsidRPr="00000000" w14:paraId="000000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Expected Outcomes</w:t>
      </w:r>
    </w:p>
    <w:p w:rsidR="00000000" w:rsidDel="00000000" w:rsidP="00000000" w:rsidRDefault="00000000" w:rsidRPr="00000000" w14:paraId="00000033">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functional intelligent agent capable of classifying files accurately based on their file name extension.</w:t>
      </w:r>
    </w:p>
    <w:p w:rsidR="00000000" w:rsidDel="00000000" w:rsidP="00000000" w:rsidRDefault="00000000" w:rsidRPr="00000000" w14:paraId="00000034">
      <w:pPr>
        <w:spacing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Improved data organisation and retrieval efficiency for users, reducing manual efforts in file management.</w:t>
      </w:r>
    </w:p>
    <w:p w:rsidR="00000000" w:rsidDel="00000000" w:rsidP="00000000" w:rsidRDefault="00000000" w:rsidRPr="00000000" w14:paraId="0000003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3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proposal outlines the plan for designing and developing an intelligent agent focused on file classification. By implementing machine learning techniques, the agent aims to automate the organisation and categorization of files, enhancing data organization and retrieval efficiency for users. Successful implementation of this project will contribute to streamlined file management and improved productivity in various domains.</w:t>
      </w:r>
    </w:p>
    <w:p w:rsidR="00000000" w:rsidDel="00000000" w:rsidP="00000000" w:rsidRDefault="00000000" w:rsidRPr="00000000" w14:paraId="00000037">
      <w:pPr>
        <w:spacing w:line="48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03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Russell, S., Norvig, P., Canny, J., Malik, J. (2021). Artificial Intelligence: A Modern Approach (4th ed.). Pearson.</w:t>
      </w:r>
    </w:p>
    <w:p w:rsidR="00000000" w:rsidDel="00000000" w:rsidP="00000000" w:rsidRDefault="00000000" w:rsidRPr="00000000" w14:paraId="0000003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Hoffman., C (2017) 50+ File Extensions that are potentially dangerous on Windows. Available from: </w:t>
      </w:r>
      <w:hyperlink r:id="rId16">
        <w:r w:rsidDel="00000000" w:rsidR="00000000" w:rsidRPr="00000000">
          <w:rPr>
            <w:rFonts w:ascii="Arial" w:cs="Arial" w:eastAsia="Arial" w:hAnsi="Arial"/>
            <w:color w:val="0000ff"/>
            <w:sz w:val="24"/>
            <w:szCs w:val="24"/>
            <w:u w:val="single"/>
            <w:rtl w:val="0"/>
          </w:rPr>
          <w:t xml:space="preserve">https://www.howtogeek.com/137270/50-file-extensions-that-are-potentially-dangerous-on-windows/</w:t>
        </w:r>
      </w:hyperlink>
      <w:r w:rsidDel="00000000" w:rsidR="00000000" w:rsidRPr="00000000">
        <w:rPr>
          <w:rtl w:val="0"/>
        </w:rPr>
      </w:r>
    </w:p>
    <w:p w:rsidR="00000000" w:rsidDel="00000000" w:rsidP="00000000" w:rsidRDefault="00000000" w:rsidRPr="00000000" w14:paraId="0000003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 Peng, S. Mukhopadhyay, R. Raje, and M. Palakal. 2001. A Comparison Between Single-agent and Multi-agent Classification of Documents. In Proceedings of the 10th Heterogeneous Computing Workshop â"" HCW 2001 (Workshop 1) - Volume 2 (IPDPS '01). IEEE Computer Society, USA, 20090.2.</w:t>
      </w:r>
    </w:p>
    <w:p w:rsidR="00000000" w:rsidDel="00000000" w:rsidP="00000000" w:rsidRDefault="00000000" w:rsidRPr="00000000" w14:paraId="0000003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Casey, E. (2011). Digital Evidence and Computer Crime. Academic Press. ISBN 978-0-12-374268-1.</w:t>
      </w:r>
    </w:p>
    <w:p w:rsidR="00000000" w:rsidDel="00000000" w:rsidP="00000000" w:rsidRDefault="00000000" w:rsidRPr="00000000" w14:paraId="0000003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Stuttard, D., &amp; Pinto, M. (2011). The Web Application Hacker's Handbook. Wiley. ISBN 978-1-119-96327-1.</w:t>
      </w:r>
      <w:r w:rsidDel="00000000" w:rsidR="00000000" w:rsidRPr="00000000">
        <w:rPr>
          <w:rtl w:val="0"/>
        </w:rPr>
      </w:r>
    </w:p>
    <w:sectPr>
      <w:footerReference r:id="rId17" w:type="default"/>
      <w:pgSz w:h="16838" w:w="11906"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dra Dewaji" w:id="2" w:date="2023-06-06T06:42:5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uploads files: The User actor is able to upload files by interacting with the UploadAgent actor. This use case is represented by the "Upload Files" association between User and UploadAgent with the &lt;&lt;upload&gt;&gt; stereotype.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views files: The User actor can view files by interacting with the ViewFileAgent actor. This use case is represented by the "View Files" association between User and ViewFileAgent with the &lt;&lt;view&gt;&gt; stereotype.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UploadAgent receives files for classification: The UploadAgent actor receives the files from the User and is responsible for receiving files for classification. This use case is represented by the "Receive Files for Classification" association between UploadAgent and ClassifierAgent with the &lt;&lt;classify&gt;&gt; stereotype.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UploadAgent passes files for classification: The UploadAgent actor passes the received files to the ClassifierAgent actor for further classification. This use case is represented by the "Pass Files for Classification" association between UploadAgent and ClassifierAgent with the &lt;&lt;classify&gt;&gt; stereotype.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ClassifierAgent classifies files: The ClassifierAgent actor is responsible for classifying the files it receives from the UploadAgent. This use case is represented by the "Classify Files" association between ClassifierAgent and itself with the &lt;&lt;classify&gt;&gt; stereotype.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ClassifierAgent passes safe files: The ClassifierAgent actor passes the classified safe files to the MoveFileAgent actor. This use case is represented by the "Pass Safe Files" association between ClassifierAgent and MoveFileAgent with the &lt;&lt;move&gt;&gt; stereotype.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ClassifierAgent passes suspicious files: The ClassifierAgent actor passes the classified suspicious files to the MoveFileAgent actor. This use case is represented by the "Pass Suspicious Files" association between ClassifierAgent and MoveFileAgent with the &lt;&lt;move&gt;&gt; stereotype.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MoveFileAgent moves safe files to safe folder: The MoveFileAgent actor moves the safe files to the safe folder. This use case is represented by the "Move Safe Files to Saf</w:t>
      </w:r>
    </w:p>
  </w:comment>
  <w:comment w:author="Indra Dewaji" w:id="1" w:date="2023-06-06T06:33:5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Werkzeug serves as the essential engine for handling communication between the server and the application, including tasks like template selection for requests and responses (Nokeri, 2022: 80).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Nokeri, T.C. (2022) Web app development and real-time web analytics with Python: Develop and integrate machine... learning algorithms into web apps. S.l.: Apress.</w:t>
      </w:r>
    </w:p>
  </w:comment>
  <w:comment w:author="Indra Dewaji" w:id="0" w:date="2023-06-06T06:26:4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is ideal for creating a web interface for user-system interaction. It is a microframework, focusing on a small core that is highly extensible. This makes application and extension development easy and flexible, allowing developers to freely choose their preferred configurations without restrictions on databases, templating engines, and more (Aggarwal, 2019:38).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Aggarwal, S. (2019) Flask Framework Cookbook: Over 80 proven recipes and techniques for python web development with Flask. Birmingham: Packt Publishing.</w:t>
      </w:r>
    </w:p>
  </w:comment>
  <w:comment w:author="Indra Dewaji" w:id="3" w:date="2023-06-06T06:45:4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uploads files: The User actor initiates the sequence by uploading files to the system through the UploadAgent actor.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views files: The User actor also has the ability to view files through the ViewFileAgent actor.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UploadAgent receives files for classification: The UploadAgent actor receives the uploaded files from the User and prepares them for classification.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UploadAgent passes files for classification: The UploadAgent actor passes the received files to the ClassifierAgent actor to initiate the classification process.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ClassifierAgent classifies files: The ClassifierAgent actor performs the classification of the files received from the UploadAgent.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MoveFileAgent moves safe files to safe folder: The MoveFileAgent actor is responsible for moving the files classified as safe to the safe folder.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MoveFileAgent moves suspicious files to suspicious folder: The MoveFileAgent actor handles the movement of files classified as suspicious to the suspicious folder.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ViewFileAgent displays safe files: The ViewFileAgent actor is responsible for displaying the safe files to the User.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ViewFileAgent displays suspicious files: The ViewFileAgent actor shows the User the files classified as suspicious.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D" w15:done="0"/>
  <w15:commentEx w15:paraId="00000050" w15:done="0"/>
  <w15:commentEx w15:paraId="00000053" w15:done="0"/>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3101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62560"/>
    <w:pPr>
      <w:ind w:left="720"/>
      <w:contextualSpacing w:val="1"/>
    </w:pPr>
  </w:style>
  <w:style w:type="paragraph" w:styleId="BalloonText">
    <w:name w:val="Balloon Text"/>
    <w:basedOn w:val="Normal"/>
    <w:link w:val="BalloonTextChar"/>
    <w:uiPriority w:val="99"/>
    <w:semiHidden w:val="1"/>
    <w:unhideWhenUsed w:val="1"/>
    <w:rsid w:val="00686A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86A85"/>
    <w:rPr>
      <w:rFonts w:ascii="Tahoma" w:cs="Tahoma" w:hAnsi="Tahoma"/>
      <w:sz w:val="16"/>
      <w:szCs w:val="16"/>
    </w:rPr>
  </w:style>
  <w:style w:type="paragraph" w:styleId="Header">
    <w:name w:val="header"/>
    <w:basedOn w:val="Normal"/>
    <w:link w:val="HeaderChar"/>
    <w:uiPriority w:val="99"/>
    <w:unhideWhenUsed w:val="1"/>
    <w:rsid w:val="008505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505CF"/>
  </w:style>
  <w:style w:type="paragraph" w:styleId="Footer">
    <w:name w:val="footer"/>
    <w:basedOn w:val="Normal"/>
    <w:link w:val="FooterChar"/>
    <w:uiPriority w:val="99"/>
    <w:unhideWhenUsed w:val="1"/>
    <w:rsid w:val="008505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505CF"/>
  </w:style>
  <w:style w:type="character" w:styleId="Hyperlink">
    <w:name w:val="Hyperlink"/>
    <w:basedOn w:val="DefaultParagraphFont"/>
    <w:uiPriority w:val="99"/>
    <w:unhideWhenUsed w:val="1"/>
    <w:rsid w:val="00B70AD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yperlink" Target="https://www.howtogeek.com/137270/50-file-extensions-that-are-potentially-dangerous-on-window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vKMCMQIqIuW0LWnTMC5RAZIOA==">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2023-05-21T08:37:00Z</dcterms:created>
  <dc:creator>Group number</dc:creator>
</cp:coreProperties>
</file>